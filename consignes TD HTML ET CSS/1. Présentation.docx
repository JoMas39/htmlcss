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4kh78haq0qa" w:id="0"/>
      <w:bookmarkEnd w:id="0"/>
      <w:r w:rsidDel="00000000" w:rsidR="00000000" w:rsidRPr="00000000">
        <w:rPr>
          <w:rtl w:val="0"/>
        </w:rPr>
        <w:t xml:space="preserve">Atelier : HTML et CSS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Apprendre les 2 langages de structurations et de mise en page du WEB : HTML et CSS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Vous allez suivre les différentes vidéos jusqu’au chapitre 3.</w:t>
      </w:r>
    </w:p>
    <w:p w:rsidR="00000000" w:rsidDel="00000000" w:rsidP="00000000" w:rsidRDefault="00000000" w:rsidRPr="00000000" w14:paraId="00000008">
      <w:pPr>
        <w:rPr>
          <w:ins w:author="Anonymous" w:id="0" w:date="2023-10-17T12:09:40Z"/>
          <w:del w:author="Anonymous" w:id="1" w:date="2023-10-17T12:09:47Z"/>
          <w:color w:val="1155cc"/>
          <w:u w:val="single"/>
        </w:rPr>
      </w:pPr>
      <w:r w:rsidDel="00000000" w:rsidR="00000000" w:rsidRPr="00000000">
        <w:rPr>
          <w:rtl w:val="0"/>
        </w:rPr>
        <w:t xml:space="preserve">Support vous allez suivre sur openclassroom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https://openclassrooms</w:t>
        </w:r>
      </w:hyperlink>
      <w:ins w:author="Anonymous" w:id="0" w:date="2023-10-17T12:09:40Z">
        <w:del w:author="Anonymous" w:id="1" w:date="2023-10-17T12:09:4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.com/fr/courses/1603881-creez-votre-site-web-avec-html5-et-css3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Travaux à rendre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Certaines vidéos sont couplées dans le dépôts avec un fichier portant le même nom 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réaliserez ces tâches.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téléchargerez sur GIT vos travaux sur le dépôt partagé par l’enseignant. Vous </w:t>
      </w:r>
      <w:r w:rsidDel="00000000" w:rsidR="00000000" w:rsidRPr="00000000">
        <w:rPr>
          <w:rtl w:val="0"/>
          <w:rPrChange w:author="Mister Balise" w:id="2" w:date="2022-11-25T18:29:20Z">
            <w:rPr/>
          </w:rPrChange>
        </w:rPr>
        <w:t xml:space="preserve">respecterez</w:t>
      </w:r>
      <w:r w:rsidDel="00000000" w:rsidR="00000000" w:rsidRPr="00000000">
        <w:rPr>
          <w:rtl w:val="0"/>
        </w:rPr>
        <w:t xml:space="preserve"> impérativement les noms de fichier (sinon 0)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note de réalisation sera attribuée.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travaux des fiches 1 et 2 doivent être déposées sur le dépôt git pour le 25/11/2022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classrooms.com/fr/courses/1603881-creez-votre-site-web-avec-html5-et-css3" TargetMode="External"/><Relationship Id="rId7" Type="http://schemas.openxmlformats.org/officeDocument/2006/relationships/hyperlink" Target="https://openclassrooms.com/fr/courses/1603881-creez-votre-site-web-avec-html5-et-cs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