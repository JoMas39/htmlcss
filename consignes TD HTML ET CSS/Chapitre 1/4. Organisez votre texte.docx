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SansMS" w:cs="ComicSansMS" w:eastAsia="ComicSansMS" w:hAnsi="ComicSansMS"/>
          <w:b w:val="0"/>
          <w:sz w:val="36"/>
          <w:szCs w:val="36"/>
          <w:u w:val="single"/>
          <w:vertAlign w:val="baseline"/>
        </w:rPr>
      </w:pPr>
      <w:r w:rsidDel="00000000" w:rsidR="00000000" w:rsidRPr="00000000">
        <w:rPr>
          <w:rFonts w:ascii="ComicSansMS" w:cs="ComicSansMS" w:eastAsia="ComicSansMS" w:hAnsi="ComicSansMS"/>
          <w:b w:val="1"/>
          <w:sz w:val="36"/>
          <w:szCs w:val="36"/>
          <w:u w:val="single"/>
          <w:rtl w:val="0"/>
        </w:rPr>
        <w:t xml:space="preserve">4. Organisez votre texte</w:t>
      </w:r>
      <w:r w:rsidDel="00000000" w:rsidR="00000000" w:rsidRPr="00000000">
        <w:rPr>
          <w:rtl w:val="0"/>
        </w:rPr>
      </w:r>
    </w:p>
    <w:p w:rsidR="00000000" w:rsidDel="00000000" w:rsidP="00000000" w:rsidRDefault="00000000" w:rsidRPr="00000000" w14:paraId="00000002">
      <w:pPr>
        <w:rPr>
          <w:rFonts w:ascii="ComicSansMS" w:cs="ComicSansMS" w:eastAsia="ComicSansMS" w:hAnsi="ComicSansMS"/>
          <w:b w:val="0"/>
          <w:u w:val="single"/>
          <w:vertAlign w:val="baseline"/>
        </w:rPr>
      </w:pPr>
      <w:r w:rsidDel="00000000" w:rsidR="00000000" w:rsidRPr="00000000">
        <w:rPr>
          <w:rtl w:val="0"/>
        </w:rPr>
      </w:r>
    </w:p>
    <w:p w:rsidR="00000000" w:rsidDel="00000000" w:rsidP="00000000" w:rsidRDefault="00000000" w:rsidRPr="00000000" w14:paraId="00000003">
      <w:pPr>
        <w:rPr>
          <w:rFonts w:ascii="ComicSansMS" w:cs="ComicSansMS" w:eastAsia="ComicSansMS" w:hAnsi="ComicSansMS"/>
          <w:b w:val="1"/>
          <w:u w:val="single"/>
        </w:rPr>
      </w:pPr>
      <w:r w:rsidDel="00000000" w:rsidR="00000000" w:rsidRPr="00000000">
        <w:rPr>
          <w:rtl w:val="0"/>
        </w:rPr>
      </w:r>
    </w:p>
    <w:p w:rsidR="00000000" w:rsidDel="00000000" w:rsidP="00000000" w:rsidRDefault="00000000" w:rsidRPr="00000000" w14:paraId="00000004">
      <w:pPr>
        <w:rPr>
          <w:rFonts w:ascii="ComicSansMS" w:cs="ComicSansMS" w:eastAsia="ComicSansMS" w:hAnsi="ComicSansMS"/>
          <w:b w:val="1"/>
          <w:u w:val="single"/>
        </w:rPr>
      </w:pPr>
      <w:r w:rsidDel="00000000" w:rsidR="00000000" w:rsidRPr="00000000">
        <w:rPr>
          <w:rFonts w:ascii="ComicSansMS" w:cs="ComicSansMS" w:eastAsia="ComicSansMS" w:hAnsi="ComicSansMS"/>
          <w:b w:val="1"/>
          <w:u w:val="single"/>
          <w:vertAlign w:val="baseline"/>
          <w:rtl w:val="0"/>
        </w:rPr>
        <w:t xml:space="preserve">T</w:t>
      </w:r>
      <w:r w:rsidDel="00000000" w:rsidR="00000000" w:rsidRPr="00000000">
        <w:rPr>
          <w:rFonts w:ascii="ComicSansMS" w:cs="ComicSansMS" w:eastAsia="ComicSansMS" w:hAnsi="ComicSansMS"/>
          <w:b w:val="1"/>
          <w:u w:val="single"/>
          <w:rtl w:val="0"/>
        </w:rPr>
        <w:t xml:space="preserve">ra</w:t>
      </w:r>
      <w:r w:rsidDel="00000000" w:rsidR="00000000" w:rsidRPr="00000000">
        <w:rPr>
          <w:rFonts w:ascii="ComicSansMS" w:cs="ComicSansMS" w:eastAsia="ComicSansMS" w:hAnsi="ComicSansMS"/>
          <w:b w:val="1"/>
          <w:u w:val="single"/>
          <w:vertAlign w:val="baseline"/>
          <w:rtl w:val="0"/>
        </w:rPr>
        <w:t xml:space="preserve">vail à faire :</w:t>
      </w:r>
      <w:r w:rsidDel="00000000" w:rsidR="00000000" w:rsidRPr="00000000">
        <w:rPr>
          <w:rtl w:val="0"/>
        </w:rPr>
      </w:r>
    </w:p>
    <w:p w:rsidR="00000000" w:rsidDel="00000000" w:rsidP="00000000" w:rsidRDefault="00000000" w:rsidRPr="00000000" w14:paraId="00000005">
      <w:pPr>
        <w:ind w:firstLine="720"/>
        <w:rPr>
          <w:rFonts w:ascii="ComicSansMS" w:cs="ComicSansMS" w:eastAsia="ComicSansMS" w:hAnsi="ComicSansMS"/>
          <w:b w:val="0"/>
          <w:i w:val="1"/>
          <w:u w:val="single"/>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Reproduire ce texte avec la même mise en page</w:t>
      </w:r>
    </w:p>
    <w:p w:rsidR="00000000" w:rsidDel="00000000" w:rsidP="00000000" w:rsidRDefault="00000000" w:rsidRPr="00000000" w14:paraId="00000007">
      <w:pPr>
        <w:ind w:firstLine="720"/>
        <w:rPr>
          <w:rFonts w:ascii="ComicSansMS" w:cs="ComicSansMS" w:eastAsia="ComicSansMS" w:hAnsi="ComicSansMS"/>
          <w:vertAlign w:val="baseline"/>
        </w:rPr>
      </w:pPr>
      <w:r w:rsidDel="00000000" w:rsidR="00000000" w:rsidRPr="00000000">
        <w:rPr>
          <w:rFonts w:ascii="ComicSansMS" w:cs="ComicSansMS" w:eastAsia="ComicSansMS" w:hAnsi="ComicSansMS"/>
          <w:i w:val="1"/>
          <w:u w:val="single"/>
          <w:rtl w:val="0"/>
        </w:rPr>
        <w:t xml:space="preserve">Nom de fichier à associer : CH1-4-1.HTML</w:t>
      </w:r>
      <w:r w:rsidDel="00000000" w:rsidR="00000000" w:rsidRPr="00000000">
        <w:rPr>
          <w:rtl w:val="0"/>
        </w:rPr>
      </w:r>
    </w:p>
    <w:p w:rsidR="00000000" w:rsidDel="00000000" w:rsidP="00000000" w:rsidRDefault="00000000" w:rsidRPr="00000000" w14:paraId="00000008">
      <w:pPr>
        <w:rPr>
          <w:rFonts w:ascii="ComicSansMS" w:cs="ComicSansMS" w:eastAsia="ComicSansMS" w:hAnsi="ComicSansMS"/>
          <w:b w:val="0"/>
          <w:sz w:val="36"/>
          <w:szCs w:val="36"/>
          <w:vertAlign w:val="baseline"/>
        </w:rPr>
      </w:pPr>
      <w:r w:rsidDel="00000000" w:rsidR="00000000" w:rsidRPr="00000000">
        <w:rPr>
          <w:rFonts w:ascii="ComicSansMS" w:cs="ComicSansMS" w:eastAsia="ComicSansMS" w:hAnsi="ComicSansMS"/>
          <w:b w:val="1"/>
          <w:sz w:val="36"/>
          <w:szCs w:val="36"/>
          <w:vertAlign w:val="baseline"/>
          <w:rtl w:val="0"/>
        </w:rPr>
        <w:t xml:space="preserve">Histoire du football.</w:t>
      </w:r>
      <w:r w:rsidDel="00000000" w:rsidR="00000000" w:rsidRPr="00000000">
        <w:rPr>
          <w:rtl w:val="0"/>
        </w:rPr>
      </w:r>
    </w:p>
    <w:sdt>
      <w:sdtPr>
        <w:tag w:val="goog_rdk_1"/>
      </w:sdtPr>
      <w:sdtContent>
        <w:p w:rsidR="00000000" w:rsidDel="00000000" w:rsidP="00000000" w:rsidRDefault="00000000" w:rsidRPr="00000000" w14:paraId="00000009">
          <w:pPr>
            <w:rPr>
              <w:rFonts w:ascii="ComicSansMS" w:cs="ComicSansMS" w:eastAsia="ComicSansMS" w:hAnsi="ComicSansMS"/>
              <w:sz w:val="32"/>
              <w:szCs w:val="32"/>
              <w:rPrChange w:author="Titouan El Mouafik" w:id="0" w:date="2023-10-17T13:25:54Z">
                <w:rPr>
                  <w:rFonts w:ascii="ComicSansMS" w:cs="ComicSansMS" w:eastAsia="ComicSansMS" w:hAnsi="ComicSansMS"/>
                  <w:sz w:val="32"/>
                  <w:szCs w:val="32"/>
                  <w:vertAlign w:val="baseline"/>
                </w:rPr>
              </w:rPrChange>
            </w:rPr>
          </w:pPr>
          <w:r w:rsidDel="00000000" w:rsidR="00000000" w:rsidRPr="00000000">
            <w:rPr>
              <w:rFonts w:ascii="ComicSansMS" w:cs="ComicSansMS" w:eastAsia="ComicSansMS" w:hAnsi="ComicSansMS"/>
              <w:sz w:val="32"/>
              <w:szCs w:val="32"/>
              <w:vertAlign w:val="baseline"/>
              <w:rtl w:val="0"/>
            </w:rPr>
            <w:t xml:space="preserve">Origines du football.</w:t>
          </w:r>
          <w:sdt>
            <w:sdtPr>
              <w:tag w:val="goog_rdk_0"/>
            </w:sdtPr>
            <w:sdtContent>
              <w:r w:rsidDel="00000000" w:rsidR="00000000" w:rsidRPr="00000000">
                <w:rPr>
                  <w:rtl w:val="0"/>
                </w:rPr>
              </w:r>
            </w:sdtContent>
          </w:sdt>
        </w:p>
      </w:sdtContent>
    </w:sdt>
    <w:p w:rsidR="00000000" w:rsidDel="00000000" w:rsidP="00000000" w:rsidRDefault="00000000" w:rsidRPr="00000000" w14:paraId="0000000A">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Les jeux de balle au pied existent dès l'Antiquité. Ce sont des jeux et non des sports. Les Grecs connaissent ainsi plusieurs jeux de balle se pratiquant avec les pieds aporrhaxis et phéninde à Athènes et épiscyre à Sparte2. La situation est identique chez les Romains où l'on pratique la pila paganica, la pila trigonalis, la follis et l'harpastum3. Les Chinois accomplissent également des exercices avec un ballon qu'ils utilisent pour jongler et effectuer des passes ; cette activité pratiquée sans buts et en dehors de toute compétition sert à l'entretien physique des militaires. Les premiers textes concernant le cuju datent de la fin du iiie siècle av. J.-C. et sont considérés comme les textes les plus anciens liés au sport chinois4. À la fin du xve siècle, le calcio florentin apparaît en Italie. Il s'agit d'un lointain cousin du football, qui disparaît totalement en 17395.</w:t>
      </w:r>
    </w:p>
    <w:p w:rsidR="00000000" w:rsidDel="00000000" w:rsidP="00000000" w:rsidRDefault="00000000" w:rsidRPr="00000000" w14:paraId="0000000B">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0C">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Le football trouve ses racines réelles dans la soule (ou choule) médiévale. Ce jeu sportif est pratiqué dans les écoles et universités mais aussi par le peuple des deux côtés de la Manche. La première mention écrite de la soule en France remonte à 11476 et son équivalent anglais date de 11747. Dès le xvie siècle, le ballon de cuir gonflé est courant en France7. Longtemps interdite pour des raisons militaires en Angleterre8 ou de productivité économique en France9, la soule, malgré sa brutalité, reste populaire jusqu'au début du xixe siècle dans les îles britanniques et dans un grand quart nord-ouest de la France. Le jeu est également pratiqué par les colons d'Amérique du Nord et il est notamment interdit par les autorités de la ville de Boston en 165710. Nommée football en anglais, la soule est rebaptisée folk football (« football du peuple ») par les historiens anglophones du sport afin de la distinguer du football moderne11. Cette activité est en effet principalement pratiquée par le petit peuple comme le signale un ancien élève d'Eton dans ses Reminiscences of Eton (1831) : « I cannot consider the game of football as being gentlemany; after all, the Yorkshire common people play it12 ». (« Je ne peux pas considérer le football comme un sport de gentlemen ; après tout, le petit peuple du Yorkshire y joue. »)</w:t>
      </w:r>
    </w:p>
    <w:p w:rsidR="00000000" w:rsidDel="00000000" w:rsidP="00000000" w:rsidRDefault="00000000" w:rsidRPr="00000000" w14:paraId="0000000D">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0E">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Le Highway Act britannique de 1835 interdisant la pratique du folk football sur les routes12 le contraint à se replier sur des espaces clos. Des variantes de la soule se pratiquent déjà, de longue date, sur des terrains clos13. C'est là, sur les terrains des écoles d'Eton, Harrow, Charterhouse, Rugby, Shrewsbury, Westminster et Winchester, notamment, que germe le football moderne. Les premiers codes de jeu écrits datent du milieu du xixe siècle (1848 à Cambridge14). Chaque équipe possède ses propres règles, rendant les matches problématiques. La Fédération anglaise de football (Football Association) est créée en 1863. Son premier objectif est d'unifier le règlement.</w:t>
      </w:r>
    </w:p>
    <w:p w:rsidR="00000000" w:rsidDel="00000000" w:rsidP="00000000" w:rsidRDefault="00000000" w:rsidRPr="00000000" w14:paraId="0000000F">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0">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1">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Les Britanniques codifient et organisent le football en s'inspirant des exemples du cricket et du baseball, ces deux sports collectifs étant déjà structurés avant l'émergence du football. Des ligues professionnelles aux championnats et autres coupes, le football n'innove pas. Le premier club non scolaire est fondé en 1857 : le Sheffield Football Club. Le Sheffield FC dispute le premier match inter-club face au Hallam FC (fondé en 1860) le 26 décembre 1860 à seize contre seize. Ces deux clubs pionniers se retrouvent en décembre 1862 pour le premier match de charité. La Youdan Cup est la première compétition. Elle se tient en 1867 à Sheffield et Hallam FC remporte le trophée le 5 mars16. La première épreuve à caractère national est la FA Challenge Cup 1872. Le professionnalisme est autorisé en 1885 et le premier championnat se dispute en 1888-1889. La Fédération anglaise tient un rôle prépondérant dans cette évolution, imposant notamment un règlement unique en créant la FA Cup, puis les clubs prennent l'ascendant17. La création du championnat (League) n'est pas le fait de la Fédération mais une initiative des clubs cherchant à présenter un calendrier stable et cohérent. L'existence d'un réseau ferroviaire rend possible cette évolution initiée par William McGregor, président d'Aston Villa18. Ce premier championnat est professionnel, et aucun club du Sud du pays n'y participe.</w:t>
      </w:r>
    </w:p>
    <w:p w:rsidR="00000000" w:rsidDel="00000000" w:rsidP="00000000" w:rsidRDefault="00000000" w:rsidRPr="00000000" w14:paraId="00000012">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3">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L'Angleterre est alors coupée en deux : le Nord acceptant pleinement le professionnalisme et le Sud le rejetant. Cette différence a des explications sociales. Le Sud de l'Angleterre est dominé par l'esprit classique des clubs sportifs réservés à une élite sociale. Dans le Nord dominé par l'industrie, le football professionnel est dirigé par des grands patrons n'hésitant pas à rémunérer leurs joueurs pour renforcer leur équipe, de la même façon qu'ils recrutent de meilleurs ingénieurs pour renforcer leurs entreprises19. Pendant cinq saisons, le championnat se limite aux seuls clubs du Nord. Le club londonien d'Arsenal passe professionnel en 1891. La ligue de Londres exclut alors de ses compétitions les Gunners d'Arsenal qui rejoignent la League en 1893. La Southern League est créée en réaction (1894). Cette compétition s'ouvre progressivement au professionnalisme mais ne peut pas éviter les départs de nombreux clubs vers la League. Les meilleurs clubs encore en Southern League sont incorporés à la League en 1920.</w:t>
      </w:r>
    </w:p>
    <w:p w:rsidR="00000000" w:rsidDel="00000000" w:rsidP="00000000" w:rsidRDefault="00000000" w:rsidRPr="00000000" w14:paraId="00000014">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5">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Concernant le jeu, le passage du dribbling game (dribbles individuels) au passing game (jeu de passes) est une évolution importante. À l'origine, le football est très individualiste : les joueurs, tous attaquants, se ruent vers le but balle au pied, c’est-à-dire en enchaînant les dribbles. C'est le dribbling. Mais comme Michel Platini aime à le rappeler, « le ballon ira toujours plus vite que le joueur ». C'est sur ce principe simple qu'est construit le passing game. Cette innovation apparaît à la fin des années 1860 et s'impose dans les années 1880. Dès la fin des années 1860, des matches entre Londres et Sheffield auraient introduit le passing au Nord24. C'est la version de Charles Alcock, qui situe en 1883 la première vraie démonstration de passing à Londres par le Blackburn Olympic. Entre ces deux dates, la nouvelle façon de jouer trouve refuge en Écosse25.</w:t>
      </w:r>
    </w:p>
    <w:p w:rsidR="00000000" w:rsidDel="00000000" w:rsidP="00000000" w:rsidRDefault="00000000" w:rsidRPr="00000000" w14:paraId="00000016">
      <w:pPr>
        <w:rPr>
          <w:rFonts w:ascii="ComicSansMS" w:cs="ComicSansMS" w:eastAsia="ComicSansMS" w:hAnsi="ComicSansMS"/>
          <w:vertAlign w:val="baseline"/>
        </w:rPr>
      </w:pPr>
      <w:r w:rsidDel="00000000" w:rsidR="00000000" w:rsidRPr="00000000">
        <w:rPr>
          <w:rtl w:val="0"/>
        </w:rPr>
      </w:r>
    </w:p>
    <w:sdt>
      <w:sdtPr>
        <w:tag w:val="goog_rdk_3"/>
      </w:sdtPr>
      <w:sdtContent>
        <w:p w:rsidR="00000000" w:rsidDel="00000000" w:rsidP="00000000" w:rsidRDefault="00000000" w:rsidRPr="00000000" w14:paraId="00000017">
          <w:pPr>
            <w:rPr>
              <w:del w:author="Maël Kohler" w:id="1" w:date="2023-10-18T08:16:26Z"/>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Sur le modèle de la Football Association, des fédérations nationales sont fondées en Écosse (1873)26, au pays de Galles (1876) et en Irlande (1880)28. Des rencontres opposant les sélections des meilleurs joueurs de ces fédérations ont lieu dès le 30 novembre 1872 (Écosse-Angleterre), soit quelques mois avant la fondation officielle de la Fédération écossaise29. Des matches annuels mettent aux prises ces différentes sélections, et à partir de 1884, ces matches amicaux se transforment en une première compétition internationale : le British Home Championship. En pratiquant le passing plutôt que le dribbling, les Écossais dominent les premières éditions30.</w:t>
          </w:r>
          <w:sdt>
            <w:sdtPr>
              <w:tag w:val="goog_rdk_2"/>
            </w:sdtPr>
            <w:sdtContent>
              <w:del w:author="Maël Kohler" w:id="1" w:date="2023-10-18T08:16:26Z">
                <w:r w:rsidDel="00000000" w:rsidR="00000000" w:rsidRPr="00000000">
                  <w:rPr>
                    <w:rtl w:val="0"/>
                  </w:rPr>
                </w:r>
              </w:del>
            </w:sdtContent>
          </w:sdt>
        </w:p>
      </w:sdtContent>
    </w:sdt>
    <w:sdt>
      <w:sdtPr>
        <w:tag w:val="goog_rdk_5"/>
      </w:sdtPr>
      <w:sdtContent>
        <w:p w:rsidR="00000000" w:rsidDel="00000000" w:rsidP="00000000" w:rsidRDefault="00000000" w:rsidRPr="00000000" w14:paraId="00000018">
          <w:pPr>
            <w:rPr>
              <w:rFonts w:ascii="ComicSansMS" w:cs="ComicSansMS" w:eastAsia="ComicSansMS" w:hAnsi="ComicSansMS"/>
              <w:rPrChange w:author="Maël Kohler" w:id="2" w:date="2023-10-18T08:16:26Z">
                <w:rPr>
                  <w:rFonts w:ascii="ComicSansMS" w:cs="ComicSansMS" w:eastAsia="ComicSansMS" w:hAnsi="ComicSansMS"/>
                  <w:vertAlign w:val="baseline"/>
                </w:rPr>
              </w:rPrChange>
            </w:rPr>
          </w:pPr>
          <w:sdt>
            <w:sdtPr>
              <w:tag w:val="goog_rdk_4"/>
            </w:sdtPr>
            <w:sdtContent>
              <w:r w:rsidDel="00000000" w:rsidR="00000000" w:rsidRPr="00000000">
                <w:rPr>
                  <w:rtl w:val="0"/>
                </w:rPr>
              </w:r>
            </w:sdtContent>
          </w:sdt>
        </w:p>
      </w:sdtContent>
    </w:sdt>
    <w:p w:rsidR="00000000" w:rsidDel="00000000" w:rsidP="00000000" w:rsidRDefault="00000000" w:rsidRPr="00000000" w14:paraId="00000019">
      <w:pPr>
        <w:rPr>
          <w:rFonts w:ascii="ComicSansMS" w:cs="ComicSansMS" w:eastAsia="ComicSansMS" w:hAnsi="ComicSansMS"/>
          <w:sz w:val="34"/>
          <w:szCs w:val="34"/>
          <w:vertAlign w:val="baseline"/>
        </w:rPr>
      </w:pPr>
      <w:r w:rsidDel="00000000" w:rsidR="00000000" w:rsidRPr="00000000">
        <w:rPr>
          <w:rFonts w:ascii="ComicSansMS" w:cs="ComicSansMS" w:eastAsia="ComicSansMS" w:hAnsi="ComicSansMS"/>
          <w:sz w:val="34"/>
          <w:szCs w:val="34"/>
          <w:vertAlign w:val="baseline"/>
          <w:rtl w:val="0"/>
        </w:rPr>
        <w:t xml:space="preserve">Football international</w:t>
      </w:r>
    </w:p>
    <w:p w:rsidR="00000000" w:rsidDel="00000000" w:rsidP="00000000" w:rsidRDefault="00000000" w:rsidRPr="00000000" w14:paraId="0000001A">
      <w:pPr>
        <w:rPr>
          <w:rFonts w:ascii="ComicSansMS" w:cs="ComicSansMS" w:eastAsia="ComicSansMS" w:hAnsi="ComicSansMS"/>
          <w:sz w:val="26"/>
          <w:szCs w:val="26"/>
          <w:vertAlign w:val="baseline"/>
        </w:rPr>
      </w:pPr>
      <w:r w:rsidDel="00000000" w:rsidR="00000000" w:rsidRPr="00000000">
        <w:rPr>
          <w:rFonts w:ascii="ComicSansMS" w:cs="ComicSansMS" w:eastAsia="ComicSansMS" w:hAnsi="ComicSansMS"/>
          <w:sz w:val="26"/>
          <w:szCs w:val="26"/>
          <w:vertAlign w:val="baseline"/>
          <w:rtl w:val="0"/>
        </w:rPr>
        <w:t xml:space="preserve">Article détaillé : Football dans le monde.</w:t>
      </w:r>
    </w:p>
    <w:p w:rsidR="00000000" w:rsidDel="00000000" w:rsidP="00000000" w:rsidRDefault="00000000" w:rsidRPr="00000000" w14:paraId="0000001B">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C">
      <w:pPr>
        <w:rPr>
          <w:rFonts w:ascii="ComicSansMS" w:cs="ComicSansMS" w:eastAsia="ComicSansMS" w:hAnsi="ComicSansMS"/>
          <w:vertAlign w:val="baseline"/>
        </w:rPr>
      </w:pPr>
      <w:r w:rsidDel="00000000" w:rsidR="00000000" w:rsidRPr="00000000">
        <w:rPr>
          <w:rFonts w:ascii="ComicSansMS" w:cs="ComicSansMS" w:eastAsia="ComicSansMS" w:hAnsi="ComicSansMS"/>
          <w:vertAlign w:val="baseline"/>
          <w:rtl w:val="0"/>
        </w:rPr>
        <w:t xml:space="preserve">Contrairement aux sports « nobles » comme le cricket, le tennis, le hockey sur gazon et le rugby, le football n'est pas très développé au sein des clubs sportifs installés dans l'Empire britannique. Ainsi, cette discipline est aujourd'hui encore peu prisée en Inde, au Pakistan, en Amérique du Nord ou en Australie, notamment. En Afrique du Sud, les colons britanniques y importent le football dès 186931 puis une coupe du Natal est organisée dès 188432, mais le football, sport roi dans les townships33, reste très mal perçu par les tenants blancs de l'apartheid qui lui préfèrent le rugby, le tennis et le cricket. Le football fut, il est vrai, en pointe pour dénoncer l'apartheid et dès le 9 avril 1973, une équipe mêlant joueurs noirs et blancs représente l'Afrique du Sud lors d'un match international non officiel face à la Rhodésie.</w:t>
      </w:r>
    </w:p>
    <w:p w:rsidR="00000000" w:rsidDel="00000000" w:rsidP="00000000" w:rsidRDefault="00000000" w:rsidRPr="00000000" w14:paraId="0000001D">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E">
      <w:pPr>
        <w:rPr>
          <w:rFonts w:ascii="ComicSansMS" w:cs="ComicSansMS" w:eastAsia="ComicSansMS" w:hAnsi="ComicSansMS"/>
          <w:vertAlign w:val="baselin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omicSansMS" w:cs="ComicSansMS" w:eastAsia="ComicSansMS" w:hAnsi="ComicSansMS"/>
          <w:b w:val="1"/>
          <w:vertAlign w:val="baseline"/>
        </w:rPr>
      </w:pPr>
      <w:r w:rsidDel="00000000" w:rsidR="00000000" w:rsidRPr="00000000">
        <w:rPr>
          <w:rFonts w:ascii="ComicSansMS" w:cs="ComicSansMS" w:eastAsia="ComicSansMS" w:hAnsi="ComicSansMS"/>
          <w:b w:val="1"/>
          <w:vertAlign w:val="baseline"/>
          <w:rtl w:val="0"/>
        </w:rPr>
        <w:t xml:space="preserve">Reproduire le document suivant :</w:t>
      </w:r>
    </w:p>
    <w:p w:rsidR="00000000" w:rsidDel="00000000" w:rsidP="00000000" w:rsidRDefault="00000000" w:rsidRPr="00000000" w14:paraId="00000020">
      <w:pPr>
        <w:ind w:firstLine="720"/>
        <w:rPr>
          <w:rFonts w:ascii="ComicSansMS" w:cs="ComicSansMS" w:eastAsia="ComicSansMS" w:hAnsi="ComicSansMS"/>
          <w:vertAlign w:val="baseline"/>
        </w:rPr>
      </w:pPr>
      <w:r w:rsidDel="00000000" w:rsidR="00000000" w:rsidRPr="00000000">
        <w:rPr>
          <w:rFonts w:ascii="ComicSansMS" w:cs="ComicSansMS" w:eastAsia="ComicSansMS" w:hAnsi="ComicSansMS"/>
          <w:i w:val="1"/>
          <w:u w:val="single"/>
          <w:rtl w:val="0"/>
        </w:rPr>
        <w:t xml:space="preserve">Nom de fichier à associer : CH1-3-2.HTML</w:t>
      </w:r>
      <w:r w:rsidDel="00000000" w:rsidR="00000000" w:rsidRPr="00000000">
        <w:rPr>
          <w:rtl w:val="0"/>
        </w:rPr>
      </w:r>
    </w:p>
    <w:p w:rsidR="00000000" w:rsidDel="00000000" w:rsidP="00000000" w:rsidRDefault="00000000" w:rsidRPr="00000000" w14:paraId="00000021">
      <w:pPr>
        <w:rPr>
          <w:rFonts w:ascii="ComicSansMS" w:cs="ComicSansMS" w:eastAsia="ComicSansMS" w:hAnsi="ComicSansMS"/>
          <w:vertAlign w:val="baseline"/>
        </w:rPr>
      </w:pPr>
      <w:r w:rsidDel="00000000" w:rsidR="00000000" w:rsidRPr="00000000">
        <w:rPr>
          <w:rFonts w:ascii="ComicSansMS" w:cs="ComicSansMS" w:eastAsia="ComicSansMS" w:hAnsi="ComicSansMS"/>
          <w:b w:val="1"/>
        </w:rPr>
        <w:drawing>
          <wp:inline distB="114300" distT="114300" distL="114300" distR="114300">
            <wp:extent cx="4000500" cy="2581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rFonts w:ascii="ComicSansMS" w:cs="ComicSansMS" w:eastAsia="ComicSansMS" w:hAnsi="ComicSansMS"/>
          <w:b w:val="1"/>
          <w:vertAlign w:val="baseline"/>
        </w:rPr>
      </w:pPr>
      <w:r w:rsidDel="00000000" w:rsidR="00000000" w:rsidRPr="00000000">
        <w:rPr>
          <w:rFonts w:ascii="ComicSansMS" w:cs="ComicSansMS" w:eastAsia="ComicSansMS" w:hAnsi="ComicSansMS"/>
          <w:b w:val="1"/>
          <w:vertAlign w:val="baseline"/>
          <w:rtl w:val="0"/>
        </w:rPr>
        <w:t xml:space="preserve">Reproduire le document suivant :</w:t>
      </w:r>
    </w:p>
    <w:p w:rsidR="00000000" w:rsidDel="00000000" w:rsidP="00000000" w:rsidRDefault="00000000" w:rsidRPr="00000000" w14:paraId="00000023">
      <w:pPr>
        <w:ind w:firstLine="720"/>
        <w:rPr>
          <w:rFonts w:ascii="ComicSansMS" w:cs="ComicSansMS" w:eastAsia="ComicSansMS" w:hAnsi="ComicSansMS"/>
          <w:b w:val="1"/>
        </w:rPr>
      </w:pPr>
      <w:r w:rsidDel="00000000" w:rsidR="00000000" w:rsidRPr="00000000">
        <w:rPr>
          <w:rFonts w:ascii="ComicSansMS" w:cs="ComicSansMS" w:eastAsia="ComicSansMS" w:hAnsi="ComicSansMS"/>
          <w:i w:val="1"/>
          <w:u w:val="single"/>
          <w:rtl w:val="0"/>
        </w:rPr>
        <w:t xml:space="preserve">Nom de fichier à associer : CH1-3-3.HTML</w:t>
      </w:r>
      <w:r w:rsidDel="00000000" w:rsidR="00000000" w:rsidRPr="00000000">
        <w:rPr>
          <w:rtl w:val="0"/>
        </w:rPr>
      </w:r>
    </w:p>
    <w:sdt>
      <w:sdtPr>
        <w:tag w:val="goog_rdk_7"/>
      </w:sdtPr>
      <w:sdtContent>
        <w:p w:rsidR="00000000" w:rsidDel="00000000" w:rsidP="00000000" w:rsidRDefault="00000000" w:rsidRPr="00000000" w14:paraId="00000024">
          <w:pPr>
            <w:ind w:left="0" w:firstLine="0"/>
            <w:rPr>
              <w:del w:author="Mister Balise" w:id="3" w:date="2022-11-04T21:31:31Z"/>
            </w:rPr>
          </w:pPr>
          <w:r w:rsidDel="00000000" w:rsidR="00000000" w:rsidRPr="00000000">
            <w:rPr/>
            <w:drawing>
              <wp:inline distB="114300" distT="114300" distL="114300" distR="114300">
                <wp:extent cx="5086350" cy="198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86350" cy="1981200"/>
                        </a:xfrm>
                        <a:prstGeom prst="rect"/>
                        <a:ln/>
                      </pic:spPr>
                    </pic:pic>
                  </a:graphicData>
                </a:graphic>
              </wp:inline>
            </w:drawing>
          </w:r>
          <w:sdt>
            <w:sdtPr>
              <w:tag w:val="goog_rdk_6"/>
            </w:sdtPr>
            <w:sdtContent>
              <w:del w:author="Mister Balise" w:id="3" w:date="2022-11-04T21:31:31Z">
                <w:r w:rsidDel="00000000" w:rsidR="00000000" w:rsidRPr="00000000">
                  <w:rPr>
                    <w:rtl w:val="0"/>
                  </w:rPr>
                </w:r>
              </w:del>
            </w:sdtContent>
          </w:sdt>
        </w:p>
      </w:sdtContent>
    </w:sdt>
    <w:sdt>
      <w:sdtPr>
        <w:tag w:val="goog_rdk_8"/>
      </w:sdtPr>
      <w:sdtContent>
        <w:p w:rsidR="00000000" w:rsidDel="00000000" w:rsidP="00000000" w:rsidRDefault="00000000" w:rsidRPr="00000000" w14:paraId="00000025">
          <w:pPr>
            <w:ind w:left="0" w:firstLine="0"/>
            <w:rPr>
              <w:vertAlign w:val="baseline"/>
            </w:rPr>
            <w:pPrChange w:author="Mister Balise" w:id="0" w:date="2022-11-04T21:31:30Z">
              <w:pPr>
                <w:ind w:left="720" w:firstLine="0"/>
              </w:pPr>
            </w:pPrChange>
          </w:pPr>
          <w:r w:rsidDel="00000000" w:rsidR="00000000" w:rsidRPr="00000000">
            <w:rPr>
              <w:rtl w:val="0"/>
            </w:rPr>
          </w:r>
        </w:p>
      </w:sdtContent>
    </w:sdt>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Sans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5hTKRBCoZB2Eqh/1D9Supt/4Q==">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